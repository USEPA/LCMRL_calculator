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2E5D" w14:textId="28CD8383" w:rsidR="004F0A62" w:rsidRDefault="004F0A62">
      <w:r w:rsidRPr="004F0A62">
        <w:rPr>
          <w:b/>
          <w:bCs/>
        </w:rPr>
        <w:t>Maintainer</w:t>
      </w:r>
      <w:r w:rsidR="003B1736">
        <w:rPr>
          <w:b/>
          <w:bCs/>
        </w:rPr>
        <w:t>s</w:t>
      </w:r>
      <w:r w:rsidR="00F01B88" w:rsidRPr="004F0A62">
        <w:rPr>
          <w:b/>
          <w:bCs/>
        </w:rPr>
        <w:t>:</w:t>
      </w:r>
      <w:r>
        <w:t xml:space="preserve"> U.S. EPA</w:t>
      </w:r>
      <w:r w:rsidR="00C07C40">
        <w:t xml:space="preserve"> Technical Support Center (Cincinnati, OH)</w:t>
      </w:r>
      <w:r w:rsidR="00503483">
        <w:t xml:space="preserve">, </w:t>
      </w:r>
      <w:hyperlink r:id="rId7" w:history="1">
        <w:r w:rsidR="00503483" w:rsidRPr="00E36C07">
          <w:rPr>
            <w:rStyle w:val="Hyperlink"/>
          </w:rPr>
          <w:t>wendelken.steve@epa.gov</w:t>
        </w:r>
      </w:hyperlink>
      <w:r w:rsidR="00503483">
        <w:t xml:space="preserve">  </w:t>
      </w:r>
      <w:bookmarkStart w:id="0" w:name="_GoBack"/>
      <w:del w:id="1" w:author="Villegas, Leah" w:date="2020-12-09T10:54:00Z">
        <w:r w:rsidDel="00AD662C">
          <w:delText xml:space="preserve"> </w:delText>
        </w:r>
      </w:del>
      <w:bookmarkEnd w:id="0"/>
      <w:r w:rsidR="00C07C40">
        <w:t>through</w:t>
      </w:r>
      <w:r>
        <w:t xml:space="preserve"> David Schiessel, Babcock Laboratories, Inc. (Riverside, CA). </w:t>
      </w:r>
      <w:hyperlink r:id="rId8" w:history="1">
        <w:r w:rsidR="00503483" w:rsidRPr="00E36C07">
          <w:rPr>
            <w:rStyle w:val="Hyperlink"/>
          </w:rPr>
          <w:t>dschiessel@babcocklabs.com</w:t>
        </w:r>
      </w:hyperlink>
      <w:r w:rsidR="00503483">
        <w:t>.</w:t>
      </w:r>
    </w:p>
    <w:p w14:paraId="023A4A47" w14:textId="77777777" w:rsidR="004F0A62" w:rsidRDefault="004F0A62"/>
    <w:p w14:paraId="4F011CB7" w14:textId="09B6249A" w:rsidR="00F01B88" w:rsidRDefault="004F0A62">
      <w:r w:rsidRPr="004F0A62">
        <w:rPr>
          <w:b/>
          <w:bCs/>
        </w:rPr>
        <w:t>Author:</w:t>
      </w:r>
      <w:r>
        <w:t xml:space="preserve"> </w:t>
      </w:r>
      <w:r w:rsidR="00F01B88">
        <w:t xml:space="preserve">John Carson, Ph.D., </w:t>
      </w:r>
      <w:hyperlink r:id="rId9" w:history="1">
        <w:r w:rsidR="00F01B88" w:rsidRPr="005309E7">
          <w:rPr>
            <w:rStyle w:val="Hyperlink"/>
          </w:rPr>
          <w:t>jcarson@neptuneinc.org</w:t>
        </w:r>
      </w:hyperlink>
      <w:r w:rsidR="00F01B88">
        <w:t xml:space="preserve">, </w:t>
      </w:r>
      <w:r>
        <w:t xml:space="preserve">Now employed with </w:t>
      </w:r>
      <w:r w:rsidR="00F01B88">
        <w:t xml:space="preserve">Neptune and Co. Inc. Wrote code when employed by Shaw Environmental, Inc., now </w:t>
      </w:r>
      <w:proofErr w:type="spellStart"/>
      <w:r w:rsidR="00F01B88">
        <w:t>APTIM</w:t>
      </w:r>
      <w:proofErr w:type="spellEnd"/>
      <w:r w:rsidR="00F01B88">
        <w:t xml:space="preserve"> Federal Service</w:t>
      </w:r>
      <w:r w:rsidR="001D42BA">
        <w:t>s</w:t>
      </w:r>
      <w:r w:rsidR="00F01B88">
        <w:t>, LLC.</w:t>
      </w:r>
    </w:p>
    <w:p w14:paraId="6579825A" w14:textId="018AB554" w:rsidR="004F0A62" w:rsidRDefault="004F0A62"/>
    <w:p w14:paraId="415B09F1" w14:textId="4AF9EDF9" w:rsidR="004F0A62" w:rsidRDefault="0070571D">
      <w:r w:rsidRPr="0070571D">
        <w:rPr>
          <w:b/>
          <w:bCs/>
        </w:rPr>
        <w:t>Contributor:</w:t>
      </w:r>
      <w:r>
        <w:t xml:space="preserve"> Robert O’Brian, Retired. Verified code when employed by Shaw Environmental, Inc., now </w:t>
      </w:r>
      <w:proofErr w:type="spellStart"/>
      <w:r>
        <w:t>APTIM</w:t>
      </w:r>
      <w:proofErr w:type="spellEnd"/>
      <w:r>
        <w:t xml:space="preserve"> Federal Service</w:t>
      </w:r>
      <w:r w:rsidR="001D42BA">
        <w:t>s</w:t>
      </w:r>
      <w:r>
        <w:t>, LLC</w:t>
      </w:r>
      <w:r w:rsidR="00E12EA3">
        <w:t xml:space="preserve"> (</w:t>
      </w:r>
      <w:r w:rsidR="0025256B">
        <w:t xml:space="preserve">EPA contractor – </w:t>
      </w:r>
      <w:r w:rsidR="00E12EA3">
        <w:t>Cincinnati, OH)</w:t>
      </w:r>
      <w:r>
        <w:t>.</w:t>
      </w:r>
    </w:p>
    <w:p w14:paraId="7FB6BE2E" w14:textId="20AAF2B5" w:rsidR="00E12EA3" w:rsidRDefault="00E12EA3"/>
    <w:p w14:paraId="592DD74E" w14:textId="7DD5449C" w:rsidR="00E12EA3" w:rsidRDefault="00E12EA3">
      <w:r w:rsidRPr="0070571D">
        <w:rPr>
          <w:b/>
          <w:bCs/>
        </w:rPr>
        <w:t>Contributor:</w:t>
      </w:r>
      <w:r>
        <w:t xml:space="preserve"> Steve Winslow, Retired. Conceptual design and project management when employed by Shaw Environmental, Inc., now </w:t>
      </w:r>
      <w:proofErr w:type="spellStart"/>
      <w:r>
        <w:t>APTIM</w:t>
      </w:r>
      <w:proofErr w:type="spellEnd"/>
      <w:r>
        <w:t xml:space="preserve"> Federal Service</w:t>
      </w:r>
      <w:r w:rsidR="001D42BA">
        <w:t>s</w:t>
      </w:r>
      <w:r>
        <w:t>, LLC (</w:t>
      </w:r>
      <w:r w:rsidR="0025256B">
        <w:t xml:space="preserve">EPA contractor – </w:t>
      </w:r>
      <w:r>
        <w:t>Cincinnati, OH).</w:t>
      </w:r>
    </w:p>
    <w:p w14:paraId="3916AE70" w14:textId="362ED767" w:rsidR="00E12EA3" w:rsidRDefault="00E12EA3"/>
    <w:p w14:paraId="3E0A66A8" w14:textId="26951EB6" w:rsidR="00E12EA3" w:rsidRDefault="00E12EA3">
      <w:r w:rsidRPr="0070571D">
        <w:rPr>
          <w:b/>
          <w:bCs/>
        </w:rPr>
        <w:t>Contributor:</w:t>
      </w:r>
      <w:r>
        <w:t xml:space="preserve"> Dave Munch, Retired. Conceptual design and </w:t>
      </w:r>
      <w:r w:rsidR="0069426C">
        <w:t xml:space="preserve">project management as </w:t>
      </w:r>
      <w:r>
        <w:t xml:space="preserve">EPA </w:t>
      </w:r>
      <w:r w:rsidR="0069426C">
        <w:t>P</w:t>
      </w:r>
      <w:r>
        <w:t xml:space="preserve">roject Officer, U.S. EPA </w:t>
      </w:r>
      <w:r w:rsidR="00D56BD4">
        <w:t>Technical</w:t>
      </w:r>
      <w:r>
        <w:t xml:space="preserve"> Support Center (Cincinnati, OH).</w:t>
      </w:r>
    </w:p>
    <w:p w14:paraId="41C7E7E9" w14:textId="2D18AD89" w:rsidR="00D4600C" w:rsidRDefault="00D4600C"/>
    <w:p w14:paraId="26C63D15" w14:textId="3CA918BD" w:rsidR="00D4600C" w:rsidRDefault="00D4600C">
      <w:r w:rsidRPr="00732AA8">
        <w:rPr>
          <w:b/>
          <w:bCs/>
        </w:rPr>
        <w:t>Contributor:</w:t>
      </w:r>
      <w:r w:rsidRPr="00732AA8">
        <w:t xml:space="preserve"> David Schiessel, Babcock Laboratories, Inc. (Riverside, CA). Created the </w:t>
      </w:r>
      <w:proofErr w:type="spellStart"/>
      <w:r w:rsidRPr="00732AA8">
        <w:t>CRAN</w:t>
      </w:r>
      <w:proofErr w:type="spellEnd"/>
      <w:r w:rsidRPr="00732AA8">
        <w:t xml:space="preserve"> package incorporating the LCMRL calculator source code, test input file</w:t>
      </w:r>
      <w:r w:rsidR="00184C2C" w:rsidRPr="00732AA8">
        <w:t>,</w:t>
      </w:r>
      <w:r w:rsidRPr="00732AA8">
        <w:t xml:space="preserve"> and required dependencies. </w:t>
      </w:r>
      <w:r w:rsidR="00184C2C" w:rsidRPr="00732AA8">
        <w:t>Modified c</w:t>
      </w:r>
      <w:r w:rsidRPr="00732AA8">
        <w:t xml:space="preserve">ode </w:t>
      </w:r>
      <w:r w:rsidR="00184C2C" w:rsidRPr="00732AA8">
        <w:t xml:space="preserve">to more thoroughly annotate outputs </w:t>
      </w:r>
      <w:r w:rsidRPr="00732AA8">
        <w:t xml:space="preserve">and </w:t>
      </w:r>
      <w:r w:rsidR="00184C2C" w:rsidRPr="00732AA8">
        <w:t xml:space="preserve">designed </w:t>
      </w:r>
      <w:r w:rsidRPr="00732AA8">
        <w:t>more user friendly scripts.</w:t>
      </w:r>
    </w:p>
    <w:p w14:paraId="7D4D016B" w14:textId="0E3C6793" w:rsidR="00C07C40" w:rsidRDefault="00C07C40"/>
    <w:p w14:paraId="3E5E3610" w14:textId="02FFBFEC" w:rsidR="00C07C40" w:rsidRDefault="00C07C40">
      <w:r w:rsidRPr="006E37E2">
        <w:rPr>
          <w:b/>
          <w:bCs/>
        </w:rPr>
        <w:t>Title:</w:t>
      </w:r>
      <w:r>
        <w:t xml:space="preserve"> Statistical procedure for calculating the </w:t>
      </w:r>
      <w:r w:rsidRPr="00931BA6">
        <w:t>Lowest Concentration Minimum Reporting Level (LCMRL)</w:t>
      </w:r>
    </w:p>
    <w:p w14:paraId="4CAC196C" w14:textId="01581C6E" w:rsidR="00D56BD4" w:rsidRDefault="00D56BD4"/>
    <w:p w14:paraId="5170C0DA" w14:textId="57EF0184" w:rsidR="006E37E2" w:rsidRDefault="00D56BD4">
      <w:r w:rsidRPr="00931BA6">
        <w:rPr>
          <w:b/>
          <w:bCs/>
        </w:rPr>
        <w:t>Description:</w:t>
      </w:r>
      <w:r>
        <w:t xml:space="preserve"> </w:t>
      </w:r>
      <w:r w:rsidR="00931BA6">
        <w:t xml:space="preserve">An algorithm for calculating the </w:t>
      </w:r>
      <w:r w:rsidR="00931BA6" w:rsidRPr="00931BA6">
        <w:t>Lowest Concentration Minimum Reporting Level (LCMRL)</w:t>
      </w:r>
      <w:r w:rsidR="00931BA6">
        <w:t xml:space="preserve"> for each analyte measured by a designated analytical method.</w:t>
      </w:r>
      <w:r w:rsidR="00931BA6" w:rsidRPr="00931BA6">
        <w:t xml:space="preserve"> </w:t>
      </w:r>
      <w:r w:rsidR="0069426C">
        <w:t>EPA defines the</w:t>
      </w:r>
      <w:r w:rsidR="00931BA6">
        <w:t xml:space="preserve"> LCMRL </w:t>
      </w:r>
      <w:r w:rsidR="00931BA6" w:rsidRPr="00931BA6">
        <w:t>as the lowest spiking concentration</w:t>
      </w:r>
      <w:r w:rsidR="00F67218">
        <w:t xml:space="preserve"> </w:t>
      </w:r>
      <w:r w:rsidR="00931BA6" w:rsidRPr="00931BA6">
        <w:t xml:space="preserve">such that the probability of spike recovery in the 50% to 150% range is at least 99%. </w:t>
      </w:r>
      <w:r w:rsidR="0069426C">
        <w:t xml:space="preserve">However, non-EPA users may select alternate modeling parameters to create a definition that meets their needs. </w:t>
      </w:r>
      <w:r w:rsidR="00F67218">
        <w:t>The analysis of a minimum of 28 samples at seven spiking l</w:t>
      </w:r>
      <w:r w:rsidR="00503483">
        <w:t>evels</w:t>
      </w:r>
      <w:r w:rsidR="00F67218">
        <w:t>, with at least four replicates at each level, plus a minimum of four method blanks</w:t>
      </w:r>
      <w:r w:rsidR="00F67218" w:rsidRPr="00F67218">
        <w:t xml:space="preserve"> </w:t>
      </w:r>
      <w:r w:rsidR="00F67218">
        <w:t xml:space="preserve">are required to calculate valid </w:t>
      </w:r>
      <w:proofErr w:type="spellStart"/>
      <w:r w:rsidR="00F67218">
        <w:t>LCMR</w:t>
      </w:r>
      <w:r w:rsidR="00C07C40">
        <w:t>Ls</w:t>
      </w:r>
      <w:proofErr w:type="spellEnd"/>
      <w:r w:rsidR="00C07C40">
        <w:t>.</w:t>
      </w:r>
      <w:r w:rsidR="00F67218">
        <w:t xml:space="preserve"> All samples and blanks must be processed through the entire method.</w:t>
      </w:r>
      <w:r w:rsidR="00C07C40">
        <w:t xml:space="preserve"> The LCMRL calculator constructs conditional (on spiking concentration) mean and variance models for analytical measurements. The conditional mean and variance models then specify the parameters for the conditional measurement distribution as a function of spiking level. It is this model of the distribution of repeated measurements at a given spiking level that is used to estimate the LCMRL.</w:t>
      </w:r>
    </w:p>
    <w:p w14:paraId="4546BB1C" w14:textId="45850174" w:rsidR="00EB3B66" w:rsidRDefault="00EB3B66"/>
    <w:p w14:paraId="54EBF71C" w14:textId="77777777" w:rsidR="00AD2009" w:rsidRPr="006C2F8F" w:rsidRDefault="00EB3B66">
      <w:pPr>
        <w:rPr>
          <w:b/>
          <w:bCs/>
        </w:rPr>
      </w:pPr>
      <w:r w:rsidRPr="006C2F8F">
        <w:rPr>
          <w:b/>
          <w:bCs/>
        </w:rPr>
        <w:t>Version:</w:t>
      </w:r>
    </w:p>
    <w:p w14:paraId="2738A6A3" w14:textId="77777777" w:rsidR="00AD2009" w:rsidRDefault="00AD2009"/>
    <w:p w14:paraId="23C2831B" w14:textId="371CD6CC" w:rsidR="00AD2009" w:rsidRDefault="003B1736">
      <w:r>
        <w:t xml:space="preserve">Original </w:t>
      </w:r>
      <w:r w:rsidR="00AD2009">
        <w:t>C</w:t>
      </w:r>
      <w:r w:rsidR="00EF6B74">
        <w:t xml:space="preserve">ode – </w:t>
      </w:r>
      <w:r w:rsidR="00EB3B66" w:rsidRPr="00EB3B66">
        <w:t>5</w:t>
      </w:r>
      <w:r w:rsidR="009726EF">
        <w:t>-</w:t>
      </w:r>
      <w:r w:rsidR="00EB3B66" w:rsidRPr="00EB3B66">
        <w:t>18</w:t>
      </w:r>
      <w:r w:rsidR="009726EF">
        <w:t>-</w:t>
      </w:r>
      <w:r w:rsidR="00EB3B66">
        <w:t>20</w:t>
      </w:r>
      <w:r w:rsidR="00EB3B66" w:rsidRPr="00EB3B66">
        <w:t>10</w:t>
      </w:r>
      <w:r w:rsidR="00EB3B66">
        <w:t>,</w:t>
      </w:r>
      <w:r w:rsidR="00EB3B66" w:rsidRPr="00EB3B66">
        <w:t xml:space="preserve"> </w:t>
      </w:r>
      <w:r w:rsidR="00EB3B66">
        <w:t xml:space="preserve">LCMRL </w:t>
      </w:r>
      <w:r w:rsidR="00EB3B66" w:rsidRPr="00EB3B66">
        <w:t>R version</w:t>
      </w:r>
      <w:r w:rsidR="00EF6B74">
        <w:t>.</w:t>
      </w:r>
    </w:p>
    <w:p w14:paraId="1A95A8A4" w14:textId="21E5C8E7" w:rsidR="00EB3B66" w:rsidRDefault="00EF6B74">
      <w:r>
        <w:t xml:space="preserve">LCMRL </w:t>
      </w:r>
      <w:r w:rsidR="008F319B">
        <w:t>p</w:t>
      </w:r>
      <w:r>
        <w:t>ackage including dependencies, test data, and improved scripts</w:t>
      </w:r>
      <w:r w:rsidR="00AD2009">
        <w:t xml:space="preserve"> –</w:t>
      </w:r>
      <w:r>
        <w:t xml:space="preserve"> </w:t>
      </w:r>
      <w:r w:rsidR="003B1736">
        <w:t>December</w:t>
      </w:r>
      <w:r>
        <w:t xml:space="preserve"> 2020</w:t>
      </w:r>
      <w:r w:rsidR="00020AA5">
        <w:t>,</w:t>
      </w:r>
      <w:r>
        <w:t xml:space="preserve"> David Schiessel</w:t>
      </w:r>
      <w:r w:rsidR="00020AA5">
        <w:t>, Babcock Laboratories, Inc. (Riverside, CA)</w:t>
      </w:r>
      <w:r w:rsidR="00111BE6">
        <w:t>; version number 1.</w:t>
      </w:r>
      <w:r w:rsidR="00EE6DC8">
        <w:t>0.9 – beta test.</w:t>
      </w:r>
    </w:p>
    <w:p w14:paraId="2A2C4C7F" w14:textId="77777777" w:rsidR="006E37E2" w:rsidRDefault="006E37E2"/>
    <w:p w14:paraId="254B692E" w14:textId="590EC79A" w:rsidR="00E12EA3" w:rsidRDefault="00E12EA3"/>
    <w:p w14:paraId="270C3A23" w14:textId="77777777" w:rsidR="00E12EA3" w:rsidRDefault="00E12EA3"/>
    <w:p w14:paraId="1B3AB03F" w14:textId="35881D34" w:rsidR="0070571D" w:rsidRDefault="0070571D"/>
    <w:p w14:paraId="41D53632" w14:textId="77777777" w:rsidR="0070571D" w:rsidRDefault="0070571D"/>
    <w:p w14:paraId="0FF1E998" w14:textId="77777777" w:rsidR="004F0A62" w:rsidRDefault="004F0A62"/>
    <w:sectPr w:rsidR="004F0A62">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69BE" w14:textId="77777777" w:rsidR="00BE5EC3" w:rsidRDefault="00BE5EC3" w:rsidP="00A96466">
      <w:pPr>
        <w:spacing w:line="240" w:lineRule="auto"/>
      </w:pPr>
      <w:r>
        <w:separator/>
      </w:r>
    </w:p>
  </w:endnote>
  <w:endnote w:type="continuationSeparator" w:id="0">
    <w:p w14:paraId="4316738D" w14:textId="77777777" w:rsidR="00BE5EC3" w:rsidRDefault="00BE5EC3" w:rsidP="00A96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Segoe UI">
    <w:altName w:val="Tahoma Bold"/>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40725" w14:textId="77777777" w:rsidR="00BE5EC3" w:rsidRDefault="00BE5EC3" w:rsidP="00A96466">
      <w:pPr>
        <w:spacing w:line="240" w:lineRule="auto"/>
      </w:pPr>
      <w:r>
        <w:separator/>
      </w:r>
    </w:p>
  </w:footnote>
  <w:footnote w:type="continuationSeparator" w:id="0">
    <w:p w14:paraId="0547B81E" w14:textId="77777777" w:rsidR="00BE5EC3" w:rsidRDefault="00BE5EC3" w:rsidP="00A964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04FDE" w14:textId="1E8D363A" w:rsidR="00A96466" w:rsidRDefault="00E305C2">
    <w:pPr>
      <w:pStyle w:val="Header"/>
    </w:pPr>
    <w:r>
      <w:rPr>
        <w:noProof/>
      </w:rPr>
      <w:pict w14:anchorId="7B4EF1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60954"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4D231" w14:textId="586CBD62" w:rsidR="00A96466" w:rsidRDefault="00E305C2">
    <w:pPr>
      <w:pStyle w:val="Header"/>
    </w:pPr>
    <w:r>
      <w:rPr>
        <w:noProof/>
      </w:rPr>
      <w:pict w14:anchorId="1FD33B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60955"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36F67">
      <w:t>TSC-</w:t>
    </w:r>
    <w:r w:rsidR="00D36F67">
      <w:t>5-</w:t>
    </w:r>
    <w:r>
      <w:t>0434a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11E1F" w14:textId="4EAA7719" w:rsidR="00A96466" w:rsidRDefault="00E305C2">
    <w:pPr>
      <w:pStyle w:val="Header"/>
    </w:pPr>
    <w:r>
      <w:rPr>
        <w:noProof/>
      </w:rPr>
      <w:pict w14:anchorId="14F679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60953"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6D2"/>
    <w:multiLevelType w:val="multilevel"/>
    <w:tmpl w:val="91888C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807E10"/>
    <w:multiLevelType w:val="multilevel"/>
    <w:tmpl w:val="C82CD88E"/>
    <w:styleLink w:val="Style1"/>
    <w:lvl w:ilvl="0">
      <w:start w:val="1"/>
      <w:numFmt w:val="decimal"/>
      <w:lvlText w:val="%1.1.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llegas, Leah">
    <w15:presenceInfo w15:providerId="AD" w15:userId="S::Villegas.Leah@epa.gov::19c7a6bf-c2a8-4180-a3b4-8aa0ca5e6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88"/>
    <w:rsid w:val="00020AA5"/>
    <w:rsid w:val="00111BE6"/>
    <w:rsid w:val="00125D97"/>
    <w:rsid w:val="00184C2C"/>
    <w:rsid w:val="001A5AEE"/>
    <w:rsid w:val="001D42BA"/>
    <w:rsid w:val="0025256B"/>
    <w:rsid w:val="002654ED"/>
    <w:rsid w:val="002664FA"/>
    <w:rsid w:val="002843B5"/>
    <w:rsid w:val="003B1736"/>
    <w:rsid w:val="003F58B4"/>
    <w:rsid w:val="004F0A62"/>
    <w:rsid w:val="00503483"/>
    <w:rsid w:val="005B4D64"/>
    <w:rsid w:val="006277A4"/>
    <w:rsid w:val="006705D6"/>
    <w:rsid w:val="00683249"/>
    <w:rsid w:val="0069426C"/>
    <w:rsid w:val="006C2F8F"/>
    <w:rsid w:val="006E37E2"/>
    <w:rsid w:val="006E75D7"/>
    <w:rsid w:val="0070571D"/>
    <w:rsid w:val="00712854"/>
    <w:rsid w:val="00732AA8"/>
    <w:rsid w:val="00744516"/>
    <w:rsid w:val="007B07A6"/>
    <w:rsid w:val="00814FA9"/>
    <w:rsid w:val="00834259"/>
    <w:rsid w:val="00861087"/>
    <w:rsid w:val="008F319B"/>
    <w:rsid w:val="00931BA6"/>
    <w:rsid w:val="009726EF"/>
    <w:rsid w:val="009E11CB"/>
    <w:rsid w:val="00A96466"/>
    <w:rsid w:val="00AD2009"/>
    <w:rsid w:val="00AD219F"/>
    <w:rsid w:val="00AD662C"/>
    <w:rsid w:val="00BE5EC3"/>
    <w:rsid w:val="00C07C40"/>
    <w:rsid w:val="00CF3812"/>
    <w:rsid w:val="00D36F67"/>
    <w:rsid w:val="00D4600C"/>
    <w:rsid w:val="00D503CA"/>
    <w:rsid w:val="00D56BD4"/>
    <w:rsid w:val="00E12EA3"/>
    <w:rsid w:val="00E305C2"/>
    <w:rsid w:val="00EB3B66"/>
    <w:rsid w:val="00EE6DC8"/>
    <w:rsid w:val="00EF6B74"/>
    <w:rsid w:val="00F01B88"/>
    <w:rsid w:val="00F6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0BB7C5"/>
  <w15:chartTrackingRefBased/>
  <w15:docId w15:val="{D342D5FD-08FB-402B-8AAF-5D419C9A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12"/>
    <w:pPr>
      <w:spacing w:after="0"/>
    </w:pPr>
    <w:rPr>
      <w:rFonts w:cstheme="minorHAnsi"/>
    </w:rPr>
  </w:style>
  <w:style w:type="paragraph" w:styleId="Heading1">
    <w:name w:val="heading 1"/>
    <w:basedOn w:val="Normal"/>
    <w:next w:val="Normal"/>
    <w:link w:val="Heading1Char"/>
    <w:uiPriority w:val="9"/>
    <w:qFormat/>
    <w:rsid w:val="00CF3812"/>
    <w:pPr>
      <w:keepNext/>
      <w:keepLines/>
      <w:numPr>
        <w:numId w:val="30"/>
      </w:numPr>
      <w:spacing w:before="220" w:after="12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CF3812"/>
    <w:pPr>
      <w:keepNext/>
      <w:keepLines/>
      <w:numPr>
        <w:ilvl w:val="1"/>
        <w:numId w:val="30"/>
      </w:numPr>
      <w:spacing w:before="120" w:after="12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CF3812"/>
    <w:pPr>
      <w:numPr>
        <w:ilvl w:val="2"/>
      </w:numPr>
      <w:outlineLvl w:val="2"/>
    </w:pPr>
    <w:rPr>
      <w:szCs w:val="24"/>
    </w:rPr>
  </w:style>
  <w:style w:type="paragraph" w:styleId="Heading4">
    <w:name w:val="heading 4"/>
    <w:basedOn w:val="Heading3"/>
    <w:next w:val="Normal"/>
    <w:link w:val="Heading4Char"/>
    <w:uiPriority w:val="9"/>
    <w:unhideWhenUsed/>
    <w:qFormat/>
    <w:rsid w:val="00CF3812"/>
    <w:pPr>
      <w:numPr>
        <w:ilvl w:val="3"/>
      </w:numPr>
      <w:outlineLvl w:val="3"/>
    </w:pPr>
    <w:rPr>
      <w:i/>
      <w:iCs/>
      <w:sz w:val="22"/>
    </w:rPr>
  </w:style>
  <w:style w:type="paragraph" w:styleId="Heading5">
    <w:name w:val="heading 5"/>
    <w:basedOn w:val="Heading4"/>
    <w:next w:val="Normal"/>
    <w:link w:val="Heading5Char"/>
    <w:uiPriority w:val="9"/>
    <w:unhideWhenUsed/>
    <w:qFormat/>
    <w:rsid w:val="00CF3812"/>
    <w:pPr>
      <w:numPr>
        <w:ilvl w:val="4"/>
      </w:numPr>
      <w:outlineLvl w:val="4"/>
    </w:pPr>
  </w:style>
  <w:style w:type="paragraph" w:styleId="Heading6">
    <w:name w:val="heading 6"/>
    <w:basedOn w:val="Heading5"/>
    <w:next w:val="Normal"/>
    <w:link w:val="Heading6Char"/>
    <w:uiPriority w:val="9"/>
    <w:unhideWhenUsed/>
    <w:qFormat/>
    <w:rsid w:val="00CF3812"/>
    <w:pPr>
      <w:numPr>
        <w:ilvl w:val="5"/>
      </w:numPr>
      <w:outlineLvl w:val="5"/>
    </w:pPr>
    <w:rPr>
      <w:color w:val="1F3763" w:themeColor="accent1" w:themeShade="7F"/>
    </w:rPr>
  </w:style>
  <w:style w:type="paragraph" w:styleId="Heading7">
    <w:name w:val="heading 7"/>
    <w:basedOn w:val="Heading6"/>
    <w:next w:val="Normal"/>
    <w:link w:val="Heading7Char"/>
    <w:uiPriority w:val="9"/>
    <w:unhideWhenUsed/>
    <w:qFormat/>
    <w:rsid w:val="00CF3812"/>
    <w:pPr>
      <w:numPr>
        <w:ilvl w:val="6"/>
      </w:numPr>
      <w:outlineLvl w:val="6"/>
    </w:pPr>
    <w:rPr>
      <w:i w:val="0"/>
      <w:iCs w:val="0"/>
    </w:rPr>
  </w:style>
  <w:style w:type="paragraph" w:styleId="Heading8">
    <w:name w:val="heading 8"/>
    <w:basedOn w:val="Normal"/>
    <w:next w:val="Normal"/>
    <w:link w:val="Heading8Char"/>
    <w:uiPriority w:val="9"/>
    <w:unhideWhenUsed/>
    <w:qFormat/>
    <w:rsid w:val="00CF3812"/>
    <w:pPr>
      <w:keepNext/>
      <w:keepLines/>
      <w:numPr>
        <w:ilvl w:val="7"/>
        <w:numId w:val="30"/>
      </w:numPr>
      <w:spacing w:after="1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F3812"/>
    <w:pPr>
      <w:keepNext/>
      <w:keepLines/>
      <w:numPr>
        <w:ilvl w:val="8"/>
        <w:numId w:val="30"/>
      </w:numPr>
      <w:spacing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CF3812"/>
    <w:pPr>
      <w:numPr>
        <w:numId w:val="1"/>
      </w:numPr>
    </w:pPr>
  </w:style>
  <w:style w:type="table" w:customStyle="1" w:styleId="TableGrid1">
    <w:name w:val="Table Grid1"/>
    <w:basedOn w:val="TableNormal"/>
    <w:next w:val="TableGrid"/>
    <w:uiPriority w:val="39"/>
    <w:rsid w:val="00CF3812"/>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3812"/>
    <w:rPr>
      <w:rFonts w:asciiTheme="majorHAnsi" w:eastAsiaTheme="majorEastAsia" w:hAnsiTheme="majorHAnsi" w:cstheme="majorBidi"/>
      <w:color w:val="2F5496" w:themeColor="accent1" w:themeShade="BF"/>
      <w:sz w:val="24"/>
      <w:szCs w:val="32"/>
    </w:rPr>
  </w:style>
  <w:style w:type="character" w:customStyle="1" w:styleId="Heading2Char">
    <w:name w:val="Heading 2 Char"/>
    <w:basedOn w:val="DefaultParagraphFont"/>
    <w:link w:val="Heading2"/>
    <w:uiPriority w:val="9"/>
    <w:rsid w:val="00CF38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3812"/>
    <w:rPr>
      <w:rFonts w:asciiTheme="majorHAnsi" w:eastAsiaTheme="majorEastAsia" w:hAnsiTheme="majorHAnsi" w:cstheme="majorBidi"/>
      <w:color w:val="2F5496" w:themeColor="accent1" w:themeShade="BF"/>
      <w:sz w:val="26"/>
      <w:szCs w:val="24"/>
    </w:rPr>
  </w:style>
  <w:style w:type="character" w:customStyle="1" w:styleId="Heading4Char">
    <w:name w:val="Heading 4 Char"/>
    <w:basedOn w:val="DefaultParagraphFont"/>
    <w:link w:val="Heading4"/>
    <w:uiPriority w:val="9"/>
    <w:rsid w:val="00CF3812"/>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rsid w:val="00CF3812"/>
    <w:rPr>
      <w:rFonts w:asciiTheme="majorHAnsi" w:eastAsiaTheme="majorEastAsia" w:hAnsiTheme="majorHAnsi" w:cstheme="majorBidi"/>
      <w:i/>
      <w:iCs/>
      <w:color w:val="2F5496" w:themeColor="accent1" w:themeShade="BF"/>
      <w:szCs w:val="24"/>
    </w:rPr>
  </w:style>
  <w:style w:type="character" w:customStyle="1" w:styleId="Heading6Char">
    <w:name w:val="Heading 6 Char"/>
    <w:basedOn w:val="DefaultParagraphFont"/>
    <w:link w:val="Heading6"/>
    <w:uiPriority w:val="9"/>
    <w:rsid w:val="00CF3812"/>
    <w:rPr>
      <w:rFonts w:asciiTheme="majorHAnsi" w:eastAsiaTheme="majorEastAsia" w:hAnsiTheme="majorHAnsi" w:cstheme="majorBidi"/>
      <w:i/>
      <w:iCs/>
      <w:color w:val="1F3763" w:themeColor="accent1" w:themeShade="7F"/>
      <w:szCs w:val="24"/>
    </w:rPr>
  </w:style>
  <w:style w:type="character" w:customStyle="1" w:styleId="Heading7Char">
    <w:name w:val="Heading 7 Char"/>
    <w:basedOn w:val="DefaultParagraphFont"/>
    <w:link w:val="Heading7"/>
    <w:uiPriority w:val="9"/>
    <w:rsid w:val="00CF3812"/>
    <w:rPr>
      <w:rFonts w:asciiTheme="majorHAnsi" w:eastAsiaTheme="majorEastAsia" w:hAnsiTheme="majorHAnsi" w:cstheme="majorBidi"/>
      <w:color w:val="1F3763" w:themeColor="accent1" w:themeShade="7F"/>
      <w:szCs w:val="24"/>
    </w:rPr>
  </w:style>
  <w:style w:type="character" w:customStyle="1" w:styleId="Heading8Char">
    <w:name w:val="Heading 8 Char"/>
    <w:basedOn w:val="DefaultParagraphFont"/>
    <w:link w:val="Heading8"/>
    <w:uiPriority w:val="9"/>
    <w:rsid w:val="00CF38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F381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F3812"/>
    <w:pPr>
      <w:spacing w:after="100"/>
    </w:pPr>
  </w:style>
  <w:style w:type="paragraph" w:styleId="TOC2">
    <w:name w:val="toc 2"/>
    <w:basedOn w:val="Normal"/>
    <w:next w:val="Normal"/>
    <w:autoRedefine/>
    <w:uiPriority w:val="39"/>
    <w:unhideWhenUsed/>
    <w:rsid w:val="00CF3812"/>
    <w:pPr>
      <w:spacing w:after="100"/>
      <w:ind w:left="220"/>
    </w:pPr>
  </w:style>
  <w:style w:type="paragraph" w:styleId="TOC3">
    <w:name w:val="toc 3"/>
    <w:basedOn w:val="Normal"/>
    <w:next w:val="Normal"/>
    <w:autoRedefine/>
    <w:uiPriority w:val="39"/>
    <w:unhideWhenUsed/>
    <w:rsid w:val="00CF3812"/>
    <w:pPr>
      <w:spacing w:after="100"/>
      <w:ind w:left="440"/>
    </w:pPr>
  </w:style>
  <w:style w:type="paragraph" w:styleId="TOC4">
    <w:name w:val="toc 4"/>
    <w:basedOn w:val="Normal"/>
    <w:next w:val="Normal"/>
    <w:autoRedefine/>
    <w:uiPriority w:val="39"/>
    <w:unhideWhenUsed/>
    <w:rsid w:val="00CF3812"/>
    <w:pPr>
      <w:spacing w:after="100"/>
      <w:ind w:left="660"/>
    </w:pPr>
    <w:rPr>
      <w:rFonts w:eastAsiaTheme="minorEastAsia" w:cstheme="minorBidi"/>
    </w:rPr>
  </w:style>
  <w:style w:type="paragraph" w:styleId="TOC5">
    <w:name w:val="toc 5"/>
    <w:basedOn w:val="Normal"/>
    <w:next w:val="Normal"/>
    <w:autoRedefine/>
    <w:uiPriority w:val="39"/>
    <w:unhideWhenUsed/>
    <w:rsid w:val="00CF3812"/>
    <w:pPr>
      <w:spacing w:after="100"/>
      <w:ind w:left="880"/>
    </w:pPr>
    <w:rPr>
      <w:rFonts w:eastAsiaTheme="minorEastAsia" w:cstheme="minorBidi"/>
    </w:rPr>
  </w:style>
  <w:style w:type="paragraph" w:styleId="TOC6">
    <w:name w:val="toc 6"/>
    <w:basedOn w:val="Normal"/>
    <w:next w:val="Normal"/>
    <w:autoRedefine/>
    <w:uiPriority w:val="39"/>
    <w:unhideWhenUsed/>
    <w:rsid w:val="00CF3812"/>
    <w:pPr>
      <w:spacing w:after="100"/>
      <w:ind w:left="1100"/>
    </w:pPr>
    <w:rPr>
      <w:rFonts w:eastAsiaTheme="minorEastAsia" w:cstheme="minorBidi"/>
    </w:rPr>
  </w:style>
  <w:style w:type="paragraph" w:styleId="TOC7">
    <w:name w:val="toc 7"/>
    <w:basedOn w:val="Normal"/>
    <w:next w:val="Normal"/>
    <w:autoRedefine/>
    <w:uiPriority w:val="39"/>
    <w:unhideWhenUsed/>
    <w:rsid w:val="00CF3812"/>
    <w:pPr>
      <w:spacing w:after="100"/>
      <w:ind w:left="1320"/>
    </w:pPr>
    <w:rPr>
      <w:rFonts w:eastAsiaTheme="minorEastAsia" w:cstheme="minorBidi"/>
    </w:rPr>
  </w:style>
  <w:style w:type="paragraph" w:styleId="TOC8">
    <w:name w:val="toc 8"/>
    <w:basedOn w:val="Normal"/>
    <w:next w:val="Normal"/>
    <w:autoRedefine/>
    <w:uiPriority w:val="39"/>
    <w:unhideWhenUsed/>
    <w:rsid w:val="00CF3812"/>
    <w:pPr>
      <w:spacing w:after="100"/>
      <w:ind w:left="1540"/>
    </w:pPr>
    <w:rPr>
      <w:rFonts w:eastAsiaTheme="minorEastAsia" w:cstheme="minorBidi"/>
    </w:rPr>
  </w:style>
  <w:style w:type="paragraph" w:styleId="TOC9">
    <w:name w:val="toc 9"/>
    <w:basedOn w:val="Normal"/>
    <w:next w:val="Normal"/>
    <w:autoRedefine/>
    <w:uiPriority w:val="39"/>
    <w:unhideWhenUsed/>
    <w:rsid w:val="00CF3812"/>
    <w:pPr>
      <w:spacing w:after="100"/>
      <w:ind w:left="1760"/>
    </w:pPr>
    <w:rPr>
      <w:rFonts w:eastAsiaTheme="minorEastAsia" w:cstheme="minorBidi"/>
    </w:rPr>
  </w:style>
  <w:style w:type="paragraph" w:styleId="CommentText">
    <w:name w:val="annotation text"/>
    <w:basedOn w:val="Normal"/>
    <w:link w:val="CommentTextChar"/>
    <w:uiPriority w:val="99"/>
    <w:semiHidden/>
    <w:unhideWhenUsed/>
    <w:rsid w:val="00CF3812"/>
    <w:pPr>
      <w:spacing w:after="120" w:line="240" w:lineRule="auto"/>
    </w:pPr>
    <w:rPr>
      <w:sz w:val="20"/>
      <w:szCs w:val="20"/>
    </w:rPr>
  </w:style>
  <w:style w:type="character" w:customStyle="1" w:styleId="CommentTextChar">
    <w:name w:val="Comment Text Char"/>
    <w:basedOn w:val="DefaultParagraphFont"/>
    <w:link w:val="CommentText"/>
    <w:uiPriority w:val="99"/>
    <w:semiHidden/>
    <w:rsid w:val="00CF3812"/>
    <w:rPr>
      <w:rFonts w:cstheme="minorHAnsi"/>
      <w:sz w:val="20"/>
      <w:szCs w:val="20"/>
    </w:rPr>
  </w:style>
  <w:style w:type="paragraph" w:styleId="Header">
    <w:name w:val="header"/>
    <w:basedOn w:val="Normal"/>
    <w:link w:val="HeaderChar"/>
    <w:uiPriority w:val="99"/>
    <w:unhideWhenUsed/>
    <w:rsid w:val="00CF3812"/>
    <w:pPr>
      <w:tabs>
        <w:tab w:val="center" w:pos="4680"/>
        <w:tab w:val="right" w:pos="9360"/>
      </w:tabs>
      <w:spacing w:after="120" w:line="240" w:lineRule="auto"/>
    </w:pPr>
  </w:style>
  <w:style w:type="character" w:customStyle="1" w:styleId="HeaderChar">
    <w:name w:val="Header Char"/>
    <w:basedOn w:val="DefaultParagraphFont"/>
    <w:link w:val="Header"/>
    <w:uiPriority w:val="99"/>
    <w:rsid w:val="00CF3812"/>
    <w:rPr>
      <w:rFonts w:cstheme="minorHAnsi"/>
    </w:rPr>
  </w:style>
  <w:style w:type="paragraph" w:styleId="Footer">
    <w:name w:val="footer"/>
    <w:basedOn w:val="Normal"/>
    <w:link w:val="FooterChar"/>
    <w:uiPriority w:val="99"/>
    <w:unhideWhenUsed/>
    <w:rsid w:val="00CF3812"/>
    <w:pPr>
      <w:tabs>
        <w:tab w:val="center" w:pos="4680"/>
        <w:tab w:val="right" w:pos="9360"/>
      </w:tabs>
      <w:spacing w:after="120" w:line="240" w:lineRule="auto"/>
    </w:pPr>
  </w:style>
  <w:style w:type="character" w:customStyle="1" w:styleId="FooterChar">
    <w:name w:val="Footer Char"/>
    <w:basedOn w:val="DefaultParagraphFont"/>
    <w:link w:val="Footer"/>
    <w:uiPriority w:val="99"/>
    <w:rsid w:val="00CF3812"/>
    <w:rPr>
      <w:rFonts w:cstheme="minorHAnsi"/>
    </w:rPr>
  </w:style>
  <w:style w:type="paragraph" w:styleId="Caption">
    <w:name w:val="caption"/>
    <w:basedOn w:val="Normal"/>
    <w:next w:val="Normal"/>
    <w:uiPriority w:val="35"/>
    <w:unhideWhenUsed/>
    <w:qFormat/>
    <w:rsid w:val="00CF3812"/>
    <w:pPr>
      <w:spacing w:before="240" w:after="120" w:line="240" w:lineRule="auto"/>
    </w:pPr>
    <w:rPr>
      <w:i/>
      <w:iCs/>
      <w:color w:val="44546A" w:themeColor="text2"/>
      <w:sz w:val="24"/>
      <w:szCs w:val="18"/>
    </w:rPr>
  </w:style>
  <w:style w:type="paragraph" w:styleId="TableofFigures">
    <w:name w:val="table of figures"/>
    <w:basedOn w:val="Normal"/>
    <w:next w:val="Normal"/>
    <w:uiPriority w:val="99"/>
    <w:unhideWhenUsed/>
    <w:rsid w:val="00CF3812"/>
    <w:pPr>
      <w:spacing w:after="120"/>
    </w:pPr>
  </w:style>
  <w:style w:type="character" w:styleId="CommentReference">
    <w:name w:val="annotation reference"/>
    <w:basedOn w:val="DefaultParagraphFont"/>
    <w:uiPriority w:val="99"/>
    <w:semiHidden/>
    <w:unhideWhenUsed/>
    <w:rsid w:val="00CF3812"/>
    <w:rPr>
      <w:sz w:val="16"/>
      <w:szCs w:val="16"/>
    </w:rPr>
  </w:style>
  <w:style w:type="paragraph" w:styleId="Title">
    <w:name w:val="Title"/>
    <w:basedOn w:val="Normal"/>
    <w:next w:val="Normal"/>
    <w:link w:val="TitleChar"/>
    <w:uiPriority w:val="10"/>
    <w:qFormat/>
    <w:rsid w:val="00CF3812"/>
    <w:pPr>
      <w:spacing w:after="12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812"/>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F3812"/>
    <w:rPr>
      <w:rFonts w:eastAsiaTheme="minorEastAsia"/>
      <w:color w:val="5A5A5A" w:themeColor="text1" w:themeTint="A5"/>
      <w:spacing w:val="15"/>
    </w:rPr>
  </w:style>
  <w:style w:type="character" w:styleId="Hyperlink">
    <w:name w:val="Hyperlink"/>
    <w:basedOn w:val="DefaultParagraphFont"/>
    <w:uiPriority w:val="99"/>
    <w:unhideWhenUsed/>
    <w:rsid w:val="00CF3812"/>
    <w:rPr>
      <w:color w:val="0563C1" w:themeColor="hyperlink"/>
      <w:u w:val="single"/>
    </w:rPr>
  </w:style>
  <w:style w:type="character" w:styleId="FollowedHyperlink">
    <w:name w:val="FollowedHyperlink"/>
    <w:basedOn w:val="DefaultParagraphFont"/>
    <w:uiPriority w:val="99"/>
    <w:semiHidden/>
    <w:unhideWhenUsed/>
    <w:rsid w:val="00CF3812"/>
    <w:rPr>
      <w:color w:val="954F72" w:themeColor="followedHyperlink"/>
      <w:u w:val="single"/>
    </w:rPr>
  </w:style>
  <w:style w:type="character" w:styleId="Strong">
    <w:name w:val="Strong"/>
    <w:basedOn w:val="DefaultParagraphFont"/>
    <w:uiPriority w:val="22"/>
    <w:qFormat/>
    <w:rsid w:val="00CF3812"/>
    <w:rPr>
      <w:b/>
      <w:bCs/>
    </w:rPr>
  </w:style>
  <w:style w:type="character" w:styleId="Emphasis">
    <w:name w:val="Emphasis"/>
    <w:basedOn w:val="DefaultParagraphFont"/>
    <w:uiPriority w:val="20"/>
    <w:qFormat/>
    <w:rsid w:val="00CF3812"/>
    <w:rPr>
      <w:rFonts w:ascii="Calibri" w:hAnsi="Calibri"/>
      <w:b/>
      <w:iCs/>
      <w:color w:val="4472C4" w:themeColor="accent1"/>
      <w:sz w:val="22"/>
      <w:u w:val="single" w:color="4472C4" w:themeColor="accent1"/>
    </w:rPr>
  </w:style>
  <w:style w:type="paragraph" w:styleId="DocumentMap">
    <w:name w:val="Document Map"/>
    <w:basedOn w:val="Normal"/>
    <w:link w:val="DocumentMapChar"/>
    <w:uiPriority w:val="99"/>
    <w:semiHidden/>
    <w:unhideWhenUsed/>
    <w:rsid w:val="00CF3812"/>
    <w:pPr>
      <w:spacing w:after="12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F3812"/>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CF3812"/>
    <w:rPr>
      <w:b/>
      <w:bCs/>
    </w:rPr>
  </w:style>
  <w:style w:type="character" w:customStyle="1" w:styleId="CommentSubjectChar">
    <w:name w:val="Comment Subject Char"/>
    <w:basedOn w:val="CommentTextChar"/>
    <w:link w:val="CommentSubject"/>
    <w:uiPriority w:val="99"/>
    <w:semiHidden/>
    <w:rsid w:val="00CF3812"/>
    <w:rPr>
      <w:rFonts w:cstheme="minorHAnsi"/>
      <w:b/>
      <w:bCs/>
      <w:sz w:val="20"/>
      <w:szCs w:val="20"/>
    </w:rPr>
  </w:style>
  <w:style w:type="paragraph" w:styleId="BalloonText">
    <w:name w:val="Balloon Text"/>
    <w:basedOn w:val="Normal"/>
    <w:link w:val="BalloonTextChar"/>
    <w:uiPriority w:val="99"/>
    <w:semiHidden/>
    <w:unhideWhenUsed/>
    <w:rsid w:val="00CF38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812"/>
    <w:rPr>
      <w:rFonts w:ascii="Segoe UI" w:hAnsi="Segoe UI" w:cs="Segoe UI"/>
      <w:sz w:val="18"/>
      <w:szCs w:val="18"/>
    </w:rPr>
  </w:style>
  <w:style w:type="character" w:styleId="PlaceholderText">
    <w:name w:val="Placeholder Text"/>
    <w:basedOn w:val="DefaultParagraphFont"/>
    <w:uiPriority w:val="99"/>
    <w:semiHidden/>
    <w:rsid w:val="00CF3812"/>
    <w:rPr>
      <w:color w:val="808080"/>
    </w:rPr>
  </w:style>
  <w:style w:type="paragraph" w:styleId="ListParagraph">
    <w:name w:val="List Paragraph"/>
    <w:basedOn w:val="Normal"/>
    <w:uiPriority w:val="34"/>
    <w:qFormat/>
    <w:rsid w:val="00CF3812"/>
    <w:pPr>
      <w:spacing w:after="120"/>
      <w:ind w:left="720"/>
      <w:contextualSpacing/>
    </w:pPr>
  </w:style>
  <w:style w:type="paragraph" w:styleId="Quote">
    <w:name w:val="Quote"/>
    <w:basedOn w:val="Normal"/>
    <w:next w:val="Normal"/>
    <w:link w:val="QuoteChar"/>
    <w:uiPriority w:val="29"/>
    <w:qFormat/>
    <w:rsid w:val="00CF381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3812"/>
    <w:rPr>
      <w:rFonts w:cstheme="minorHAnsi"/>
      <w:i/>
      <w:iCs/>
      <w:color w:val="404040" w:themeColor="text1" w:themeTint="BF"/>
    </w:rPr>
  </w:style>
  <w:style w:type="character" w:styleId="SubtleEmphasis">
    <w:name w:val="Subtle Emphasis"/>
    <w:basedOn w:val="DefaultParagraphFont"/>
    <w:uiPriority w:val="19"/>
    <w:qFormat/>
    <w:rsid w:val="00CF3812"/>
    <w:rPr>
      <w:i/>
      <w:iCs/>
      <w:color w:val="404040" w:themeColor="text1" w:themeTint="BF"/>
    </w:rPr>
  </w:style>
  <w:style w:type="character" w:styleId="IntenseEmphasis">
    <w:name w:val="Intense Emphasis"/>
    <w:basedOn w:val="DefaultParagraphFont"/>
    <w:uiPriority w:val="21"/>
    <w:qFormat/>
    <w:rsid w:val="00CF3812"/>
    <w:rPr>
      <w:i/>
      <w:iCs/>
      <w:color w:val="4472C4" w:themeColor="accent1"/>
    </w:rPr>
  </w:style>
  <w:style w:type="character" w:styleId="IntenseReference">
    <w:name w:val="Intense Reference"/>
    <w:basedOn w:val="DefaultParagraphFont"/>
    <w:uiPriority w:val="32"/>
    <w:qFormat/>
    <w:rsid w:val="00CF3812"/>
    <w:rPr>
      <w:b/>
      <w:bCs/>
      <w:smallCaps/>
      <w:color w:val="4472C4" w:themeColor="accent1"/>
      <w:spacing w:val="5"/>
    </w:rPr>
  </w:style>
  <w:style w:type="paragraph" w:styleId="TOCHeading">
    <w:name w:val="TOC Heading"/>
    <w:basedOn w:val="Heading1"/>
    <w:next w:val="Normal"/>
    <w:uiPriority w:val="39"/>
    <w:unhideWhenUsed/>
    <w:qFormat/>
    <w:rsid w:val="00CF3812"/>
    <w:pPr>
      <w:numPr>
        <w:numId w:val="0"/>
      </w:numPr>
      <w:spacing w:after="0"/>
      <w:outlineLvl w:val="9"/>
    </w:pPr>
  </w:style>
  <w:style w:type="paragraph" w:customStyle="1" w:styleId="TableCaption">
    <w:name w:val="Table Caption"/>
    <w:basedOn w:val="Caption"/>
    <w:next w:val="Normal"/>
    <w:qFormat/>
    <w:rsid w:val="00CF3812"/>
    <w:pPr>
      <w:keepNext/>
    </w:pPr>
    <w:rPr>
      <w:rFonts w:ascii="Calibri" w:hAnsi="Calibri"/>
      <w:b/>
      <w:i w:val="0"/>
      <w:sz w:val="22"/>
    </w:rPr>
  </w:style>
  <w:style w:type="character" w:customStyle="1" w:styleId="Citation">
    <w:name w:val="Citation"/>
    <w:basedOn w:val="DefaultParagraphFont"/>
    <w:uiPriority w:val="1"/>
    <w:qFormat/>
    <w:rsid w:val="00CF3812"/>
    <w:rPr>
      <w:caps w:val="0"/>
      <w:smallCaps w:val="0"/>
      <w:strike w:val="0"/>
      <w:dstrike w:val="0"/>
      <w:vanish w:val="0"/>
      <w:color w:val="4472C4" w:themeColor="accent1"/>
      <w:sz w:val="28"/>
      <w:u w:val="single" w:color="4472C4" w:themeColor="accent1"/>
      <w:vertAlign w:val="superscript"/>
    </w:rPr>
  </w:style>
  <w:style w:type="character" w:styleId="SubtleReference">
    <w:name w:val="Subtle Reference"/>
    <w:basedOn w:val="DefaultParagraphFont"/>
    <w:uiPriority w:val="31"/>
    <w:qFormat/>
    <w:rsid w:val="00CF3812"/>
    <w:rPr>
      <w:smallCaps/>
      <w:color w:val="5A5A5A" w:themeColor="text1" w:themeTint="A5"/>
    </w:rPr>
  </w:style>
  <w:style w:type="character" w:styleId="UnresolvedMention">
    <w:name w:val="Unresolved Mention"/>
    <w:basedOn w:val="DefaultParagraphFont"/>
    <w:uiPriority w:val="99"/>
    <w:semiHidden/>
    <w:unhideWhenUsed/>
    <w:rsid w:val="00CF38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chiessel@babcocklab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ndelken.steve@epa.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carson@neptuneinc.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Zaffiro, Alan</dc:creator>
  <cp:keywords/>
  <dc:description/>
  <cp:lastModifiedBy>Zaffiro, Alan</cp:lastModifiedBy>
  <cp:revision>7</cp:revision>
  <dcterms:created xsi:type="dcterms:W3CDTF">2020-12-07T18:40:00Z</dcterms:created>
  <dcterms:modified xsi:type="dcterms:W3CDTF">2020-12-10T15:10:00Z</dcterms:modified>
</cp:coreProperties>
</file>